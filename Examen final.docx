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50A0A" w14:textId="5A56C6E0" w:rsidR="00734026" w:rsidRPr="00734026" w:rsidRDefault="00734026" w:rsidP="00734026">
      <w:pPr>
        <w:shd w:val="clear" w:color="auto" w:fill="FFFFFF"/>
        <w:spacing w:after="0" w:line="240" w:lineRule="auto"/>
        <w:outlineLvl w:val="3"/>
        <w:rPr>
          <w:rFonts w:eastAsia="Times New Roman" w:cstheme="minorHAnsi"/>
          <w:b/>
          <w:bCs/>
          <w:color w:val="262626"/>
          <w:kern w:val="0"/>
          <w:sz w:val="36"/>
          <w:szCs w:val="36"/>
          <w:lang w:eastAsia="es-PE"/>
          <w14:ligatures w14:val="none"/>
        </w:rPr>
      </w:pPr>
      <w:r w:rsidRPr="00734026">
        <w:rPr>
          <w:rFonts w:eastAsia="Times New Roman" w:cstheme="minorHAnsi"/>
          <w:b/>
          <w:bCs/>
          <w:color w:val="262626"/>
          <w:kern w:val="0"/>
          <w:sz w:val="36"/>
          <w:szCs w:val="36"/>
          <w:lang w:eastAsia="es-PE"/>
          <w14:ligatures w14:val="none"/>
        </w:rPr>
        <w:t>Caso Examen final:</w:t>
      </w:r>
    </w:p>
    <w:p w14:paraId="0DA7AC76" w14:textId="77777777" w:rsidR="00734026" w:rsidRPr="00734026" w:rsidRDefault="00734026" w:rsidP="00734026">
      <w:pPr>
        <w:shd w:val="clear" w:color="auto" w:fill="FFFFFF"/>
        <w:spacing w:after="0" w:line="240" w:lineRule="auto"/>
        <w:outlineLvl w:val="3"/>
        <w:rPr>
          <w:rFonts w:eastAsia="Times New Roman" w:cstheme="minorHAnsi"/>
          <w:b/>
          <w:bCs/>
          <w:color w:val="262626"/>
          <w:kern w:val="0"/>
          <w:sz w:val="24"/>
          <w:szCs w:val="24"/>
          <w:lang w:eastAsia="es-PE"/>
          <w14:ligatures w14:val="none"/>
        </w:rPr>
      </w:pPr>
    </w:p>
    <w:p w14:paraId="7617A3F8" w14:textId="5C7EF5C7" w:rsidR="00734026" w:rsidRPr="00734026" w:rsidRDefault="00734026" w:rsidP="00734026">
      <w:pPr>
        <w:shd w:val="clear" w:color="auto" w:fill="FFFFFF"/>
        <w:spacing w:after="0" w:line="240" w:lineRule="auto"/>
        <w:outlineLvl w:val="3"/>
        <w:rPr>
          <w:rFonts w:eastAsia="Times New Roman" w:cstheme="minorHAnsi"/>
          <w:b/>
          <w:bCs/>
          <w:color w:val="262626"/>
          <w:kern w:val="0"/>
          <w:sz w:val="28"/>
          <w:szCs w:val="28"/>
          <w:lang w:eastAsia="es-PE"/>
          <w14:ligatures w14:val="none"/>
        </w:rPr>
      </w:pPr>
      <w:r w:rsidRPr="00734026">
        <w:rPr>
          <w:rFonts w:eastAsia="Times New Roman" w:cstheme="minorHAnsi"/>
          <w:b/>
          <w:bCs/>
          <w:color w:val="262626"/>
          <w:kern w:val="0"/>
          <w:sz w:val="28"/>
          <w:szCs w:val="28"/>
          <w:lang w:eastAsia="es-PE"/>
          <w14:ligatures w14:val="none"/>
        </w:rPr>
        <w:t>Enunciado del caso:</w:t>
      </w:r>
    </w:p>
    <w:p w14:paraId="03FA4A13" w14:textId="77777777" w:rsidR="00734026" w:rsidRPr="00734026" w:rsidRDefault="00734026" w:rsidP="00734026">
      <w:pPr>
        <w:shd w:val="clear" w:color="auto" w:fill="FFFFFF"/>
        <w:spacing w:after="0" w:line="240" w:lineRule="auto"/>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 xml:space="preserve">Usted es líder del equipo de analítica avanzada en </w:t>
      </w:r>
      <w:proofErr w:type="spellStart"/>
      <w:r w:rsidRPr="00734026">
        <w:rPr>
          <w:rFonts w:eastAsia="Times New Roman" w:cstheme="minorHAnsi"/>
          <w:color w:val="262626"/>
          <w:kern w:val="0"/>
          <w:lang w:eastAsia="es-PE"/>
          <w14:ligatures w14:val="none"/>
        </w:rPr>
        <w:t>Superstore</w:t>
      </w:r>
      <w:proofErr w:type="spellEnd"/>
      <w:r w:rsidRPr="00734026">
        <w:rPr>
          <w:rFonts w:eastAsia="Times New Roman" w:cstheme="minorHAnsi"/>
          <w:color w:val="262626"/>
          <w:kern w:val="0"/>
          <w:lang w:eastAsia="es-PE"/>
          <w14:ligatures w14:val="none"/>
        </w:rPr>
        <w:t xml:space="preserve"> y ha recibido la misión de analizar las transacciones de este local en aras de comprender a sus clientes, productos y la relación entre ellos en aras de maximizar los ingresos de esta empresa</w:t>
      </w:r>
    </w:p>
    <w:p w14:paraId="33F85A73" w14:textId="77777777" w:rsidR="00734026" w:rsidRPr="00734026" w:rsidRDefault="00734026" w:rsidP="00734026">
      <w:pPr>
        <w:shd w:val="clear" w:color="auto" w:fill="FFFFFF"/>
        <w:spacing w:after="0" w:line="240" w:lineRule="auto"/>
        <w:rPr>
          <w:rFonts w:eastAsia="Times New Roman" w:cstheme="minorHAnsi"/>
          <w:color w:val="262626"/>
          <w:kern w:val="0"/>
          <w:lang w:eastAsia="es-PE"/>
          <w14:ligatures w14:val="none"/>
        </w:rPr>
      </w:pPr>
      <w:proofErr w:type="spellStart"/>
      <w:r w:rsidRPr="00734026">
        <w:rPr>
          <w:rFonts w:eastAsia="Times New Roman" w:cstheme="minorHAnsi"/>
          <w:color w:val="262626"/>
          <w:kern w:val="0"/>
          <w:lang w:eastAsia="es-PE"/>
          <w14:ligatures w14:val="none"/>
        </w:rPr>
        <w:t>Superstore</w:t>
      </w:r>
      <w:proofErr w:type="spellEnd"/>
      <w:r w:rsidRPr="00734026">
        <w:rPr>
          <w:rFonts w:eastAsia="Times New Roman" w:cstheme="minorHAnsi"/>
          <w:color w:val="262626"/>
          <w:kern w:val="0"/>
          <w:lang w:eastAsia="es-PE"/>
          <w14:ligatures w14:val="none"/>
        </w:rPr>
        <w:t xml:space="preserve"> considera que hay una gran oportunidad en los datos transaccionales por lo cual considera que un análisis de profundidad es realmente importante en aras</w:t>
      </w:r>
    </w:p>
    <w:p w14:paraId="0398580E" w14:textId="0676BA00" w:rsidR="00734026" w:rsidRPr="00734026" w:rsidRDefault="00734026" w:rsidP="00734026">
      <w:pPr>
        <w:shd w:val="clear" w:color="auto" w:fill="FFFFFF"/>
        <w:spacing w:after="0" w:line="240" w:lineRule="auto"/>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de continuar con la ejecución del plan. Este análisis será llevado a comité de gerencia en 15 días, por lo cual usted debe procurar desarrollar un esquema de visualización con objetivos claros y diseño intuitivo.</w:t>
      </w:r>
    </w:p>
    <w:p w14:paraId="3795CD1E" w14:textId="03AC49D0"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Como resultado de las primeras reuniones con el equipo comercial se han relevado las siguientes ideas:</w:t>
      </w:r>
    </w:p>
    <w:p w14:paraId="08EAD590"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1.     Todos los productos generan ingresos semejantes en términos de ganancia vs pérdida</w:t>
      </w:r>
    </w:p>
    <w:p w14:paraId="340FAABD"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2.     Todos los clientes tienen comportamientos de compra semejante</w:t>
      </w:r>
    </w:p>
    <w:p w14:paraId="5815DBB1"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3.     Ciertas ciudades han tenido caídas drásticas en el volumen de compra</w:t>
      </w:r>
    </w:p>
    <w:p w14:paraId="5999F6A2"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4.     Ciertos segmentos siempre generaran más venta que otros</w:t>
      </w:r>
    </w:p>
    <w:p w14:paraId="02977CD2"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5.     Algunas subcategorías jamás venden lo suficiente para considerarlas relevantes</w:t>
      </w:r>
    </w:p>
    <w:p w14:paraId="089C4136"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6.     Algunas categorías mensualmente siempre serán las preferidas</w:t>
      </w:r>
    </w:p>
    <w:p w14:paraId="6D7E5B94"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7.     Ciertos clientes son los que siempre van a comprar mes a mes</w:t>
      </w:r>
    </w:p>
    <w:p w14:paraId="238C3EFC"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8.     No existe un mes de ventas bajas</w:t>
      </w:r>
    </w:p>
    <w:p w14:paraId="56590869"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 xml:space="preserve">9.     Un </w:t>
      </w:r>
      <w:proofErr w:type="spellStart"/>
      <w:r w:rsidRPr="00734026">
        <w:rPr>
          <w:rFonts w:eastAsia="Times New Roman" w:cstheme="minorHAnsi"/>
          <w:color w:val="262626"/>
          <w:kern w:val="0"/>
          <w:lang w:eastAsia="es-PE"/>
          <w14:ligatures w14:val="none"/>
        </w:rPr>
        <w:t>ship</w:t>
      </w:r>
      <w:proofErr w:type="spellEnd"/>
      <w:r w:rsidRPr="00734026">
        <w:rPr>
          <w:rFonts w:eastAsia="Times New Roman" w:cstheme="minorHAnsi"/>
          <w:color w:val="262626"/>
          <w:kern w:val="0"/>
          <w:lang w:eastAsia="es-PE"/>
          <w14:ligatures w14:val="none"/>
        </w:rPr>
        <w:t xml:space="preserve"> </w:t>
      </w:r>
      <w:proofErr w:type="spellStart"/>
      <w:r w:rsidRPr="00734026">
        <w:rPr>
          <w:rFonts w:eastAsia="Times New Roman" w:cstheme="minorHAnsi"/>
          <w:color w:val="262626"/>
          <w:kern w:val="0"/>
          <w:lang w:eastAsia="es-PE"/>
          <w14:ligatures w14:val="none"/>
        </w:rPr>
        <w:t>mode</w:t>
      </w:r>
      <w:proofErr w:type="spellEnd"/>
      <w:r w:rsidRPr="00734026">
        <w:rPr>
          <w:rFonts w:eastAsia="Times New Roman" w:cstheme="minorHAnsi"/>
          <w:color w:val="262626"/>
          <w:kern w:val="0"/>
          <w:lang w:eastAsia="es-PE"/>
          <w14:ligatures w14:val="none"/>
        </w:rPr>
        <w:t xml:space="preserve"> siempre es preferido por algún segmento en particular</w:t>
      </w:r>
    </w:p>
    <w:p w14:paraId="30A48D32" w14:textId="0F1EEA15"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 xml:space="preserve">10. Los clientes siempre prefieren comprar en los primeros 3 días </w:t>
      </w:r>
      <w:r w:rsidR="006616D7">
        <w:rPr>
          <w:rFonts w:eastAsia="Times New Roman" w:cstheme="minorHAnsi"/>
          <w:color w:val="262626"/>
          <w:kern w:val="0"/>
          <w:lang w:eastAsia="es-PE"/>
          <w14:ligatures w14:val="none"/>
        </w:rPr>
        <w:t>d</w:t>
      </w:r>
      <w:r w:rsidRPr="00734026">
        <w:rPr>
          <w:rFonts w:eastAsia="Times New Roman" w:cstheme="minorHAnsi"/>
          <w:color w:val="262626"/>
          <w:kern w:val="0"/>
          <w:lang w:eastAsia="es-PE"/>
          <w14:ligatures w14:val="none"/>
        </w:rPr>
        <w:t>el mes</w:t>
      </w:r>
    </w:p>
    <w:p w14:paraId="33C983F7" w14:textId="77777777" w:rsid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r w:rsidRPr="00734026">
        <w:rPr>
          <w:rFonts w:eastAsia="Times New Roman" w:cstheme="minorHAnsi"/>
          <w:color w:val="262626"/>
          <w:kern w:val="0"/>
          <w:lang w:eastAsia="es-PE"/>
          <w14:ligatures w14:val="none"/>
        </w:rPr>
        <w:t>Su misión es seleccionar al menos 3 ideas y convertirlas en hipótesis en aras de generar el mayor impacto posible en la presentación final en comité de gerencia.</w:t>
      </w:r>
    </w:p>
    <w:p w14:paraId="52DADF5A" w14:textId="77777777" w:rsidR="00734026" w:rsidRPr="00734026" w:rsidRDefault="00734026" w:rsidP="00734026">
      <w:pPr>
        <w:shd w:val="clear" w:color="auto" w:fill="FFFFFF"/>
        <w:spacing w:after="0" w:line="240" w:lineRule="auto"/>
        <w:outlineLvl w:val="3"/>
        <w:rPr>
          <w:rFonts w:eastAsia="Times New Roman" w:cstheme="minorHAnsi"/>
          <w:color w:val="262626"/>
          <w:kern w:val="0"/>
          <w:lang w:eastAsia="es-PE"/>
          <w14:ligatures w14:val="none"/>
        </w:rPr>
      </w:pPr>
    </w:p>
    <w:p w14:paraId="54D87B89" w14:textId="77777777" w:rsidR="00734026" w:rsidRPr="00734026" w:rsidRDefault="00734026" w:rsidP="00734026">
      <w:pPr>
        <w:shd w:val="clear" w:color="auto" w:fill="FFFFFF"/>
        <w:spacing w:after="0" w:line="240" w:lineRule="auto"/>
        <w:outlineLvl w:val="3"/>
        <w:rPr>
          <w:rFonts w:eastAsia="Times New Roman" w:cstheme="minorHAnsi"/>
          <w:b/>
          <w:bCs/>
          <w:color w:val="262626"/>
          <w:kern w:val="0"/>
          <w:sz w:val="28"/>
          <w:szCs w:val="28"/>
          <w:lang w:eastAsia="es-PE"/>
          <w14:ligatures w14:val="none"/>
        </w:rPr>
      </w:pPr>
      <w:r w:rsidRPr="00734026">
        <w:rPr>
          <w:rFonts w:eastAsia="Times New Roman" w:cstheme="minorHAnsi"/>
          <w:b/>
          <w:bCs/>
          <w:color w:val="262626"/>
          <w:kern w:val="0"/>
          <w:sz w:val="28"/>
          <w:szCs w:val="28"/>
          <w:lang w:eastAsia="es-PE"/>
          <w14:ligatures w14:val="none"/>
        </w:rPr>
        <w:t>Enlaces de referencia:</w:t>
      </w:r>
    </w:p>
    <w:p w14:paraId="10082AB0" w14:textId="6937B659" w:rsidR="00734026" w:rsidRPr="00734026" w:rsidRDefault="00734026" w:rsidP="00734026">
      <w:pPr>
        <w:shd w:val="clear" w:color="auto" w:fill="FFFFFF"/>
        <w:spacing w:after="0" w:line="240" w:lineRule="auto"/>
        <w:rPr>
          <w:rFonts w:eastAsia="Times New Roman" w:cstheme="minorHAnsi"/>
          <w:color w:val="262626"/>
          <w:kern w:val="0"/>
          <w:sz w:val="16"/>
          <w:szCs w:val="16"/>
          <w:lang w:eastAsia="es-PE"/>
          <w14:ligatures w14:val="none"/>
        </w:rPr>
      </w:pPr>
      <w:hyperlink r:id="rId5" w:history="1">
        <w:r w:rsidRPr="00734026">
          <w:rPr>
            <w:rStyle w:val="Hipervnculo"/>
            <w:rFonts w:eastAsia="Times New Roman" w:cstheme="minorHAnsi"/>
            <w:kern w:val="0"/>
            <w:sz w:val="16"/>
            <w:szCs w:val="16"/>
            <w:lang w:eastAsia="es-PE"/>
            <w14:ligatures w14:val="none"/>
          </w:rPr>
          <w:t>https://www.kaggle.com/datasets/vivek468/superstore-dataset-final</w:t>
        </w:r>
      </w:hyperlink>
    </w:p>
    <w:p w14:paraId="1B39B595" w14:textId="77777777" w:rsidR="00734026" w:rsidRPr="00734026" w:rsidRDefault="00734026" w:rsidP="00734026">
      <w:pPr>
        <w:shd w:val="clear" w:color="auto" w:fill="FFFFFF"/>
        <w:spacing w:after="0" w:line="240" w:lineRule="auto"/>
        <w:rPr>
          <w:rFonts w:eastAsia="Times New Roman" w:cstheme="minorHAnsi"/>
          <w:color w:val="262626"/>
          <w:kern w:val="0"/>
          <w:sz w:val="16"/>
          <w:szCs w:val="16"/>
          <w:lang w:eastAsia="es-PE"/>
          <w14:ligatures w14:val="none"/>
        </w:rPr>
      </w:pPr>
    </w:p>
    <w:p w14:paraId="70B5CA60" w14:textId="77777777" w:rsidR="00734026" w:rsidRPr="00734026" w:rsidRDefault="00734026" w:rsidP="00734026">
      <w:pPr>
        <w:shd w:val="clear" w:color="auto" w:fill="FFFFFF"/>
        <w:spacing w:after="0" w:line="240" w:lineRule="auto"/>
        <w:rPr>
          <w:rFonts w:eastAsia="Times New Roman" w:cstheme="minorHAnsi"/>
          <w:color w:val="262626"/>
          <w:kern w:val="0"/>
          <w:sz w:val="16"/>
          <w:szCs w:val="16"/>
          <w:lang w:eastAsia="es-PE"/>
          <w14:ligatures w14:val="none"/>
        </w:rPr>
      </w:pPr>
    </w:p>
    <w:p w14:paraId="707B3776" w14:textId="29E1B340" w:rsidR="00734026" w:rsidRPr="00734026" w:rsidRDefault="00734026" w:rsidP="00734026">
      <w:pPr>
        <w:shd w:val="clear" w:color="auto" w:fill="FFFFFF"/>
        <w:spacing w:after="0" w:line="240" w:lineRule="auto"/>
        <w:rPr>
          <w:rFonts w:eastAsia="Times New Roman" w:cstheme="minorHAnsi"/>
          <w:b/>
          <w:bCs/>
          <w:color w:val="262626"/>
          <w:kern w:val="0"/>
          <w:sz w:val="32"/>
          <w:szCs w:val="32"/>
          <w:lang w:eastAsia="es-PE"/>
          <w14:ligatures w14:val="none"/>
        </w:rPr>
      </w:pPr>
      <w:r w:rsidRPr="00734026">
        <w:rPr>
          <w:rFonts w:eastAsia="Times New Roman" w:cstheme="minorHAnsi"/>
          <w:b/>
          <w:bCs/>
          <w:color w:val="262626"/>
          <w:kern w:val="0"/>
          <w:sz w:val="32"/>
          <w:szCs w:val="32"/>
          <w:lang w:eastAsia="es-PE"/>
          <w14:ligatures w14:val="none"/>
        </w:rPr>
        <w:t xml:space="preserve">Pregunta 1: </w:t>
      </w:r>
    </w:p>
    <w:p w14:paraId="537468E7" w14:textId="77777777" w:rsidR="00734026" w:rsidRPr="00734026" w:rsidRDefault="00734026" w:rsidP="00734026">
      <w:pPr>
        <w:shd w:val="clear" w:color="auto" w:fill="FFFFFF"/>
        <w:spacing w:after="0" w:line="240" w:lineRule="auto"/>
        <w:rPr>
          <w:rFonts w:eastAsia="Times New Roman" w:cstheme="minorHAnsi"/>
          <w:color w:val="262626"/>
          <w:kern w:val="0"/>
          <w:sz w:val="16"/>
          <w:szCs w:val="16"/>
          <w:lang w:eastAsia="es-PE"/>
          <w14:ligatures w14:val="none"/>
        </w:rPr>
      </w:pPr>
    </w:p>
    <w:p w14:paraId="17C3D5B1" w14:textId="45BE55FB" w:rsidR="00734026" w:rsidRPr="00734026" w:rsidRDefault="00734026" w:rsidP="00734026">
      <w:pPr>
        <w:shd w:val="clear" w:color="auto" w:fill="FFFFFF"/>
        <w:spacing w:after="0" w:line="240" w:lineRule="auto"/>
        <w:rPr>
          <w:rFonts w:cstheme="minorHAnsi"/>
          <w:color w:val="262626"/>
          <w:sz w:val="21"/>
          <w:szCs w:val="21"/>
          <w:shd w:val="clear" w:color="auto" w:fill="FFFFFF"/>
        </w:rPr>
      </w:pPr>
      <w:r w:rsidRPr="00734026">
        <w:rPr>
          <w:rFonts w:cstheme="minorHAnsi"/>
          <w:color w:val="262626"/>
          <w:sz w:val="21"/>
          <w:szCs w:val="21"/>
          <w:shd w:val="clear" w:color="auto" w:fill="FFFFFF"/>
        </w:rPr>
        <w:t xml:space="preserve">Desarrollar un </w:t>
      </w:r>
      <w:proofErr w:type="spellStart"/>
      <w:r w:rsidRPr="00734026">
        <w:rPr>
          <w:rFonts w:cstheme="minorHAnsi"/>
          <w:color w:val="262626"/>
          <w:sz w:val="21"/>
          <w:szCs w:val="21"/>
          <w:shd w:val="clear" w:color="auto" w:fill="FFFFFF"/>
        </w:rPr>
        <w:t>dashboard</w:t>
      </w:r>
      <w:proofErr w:type="spellEnd"/>
      <w:r w:rsidRPr="00734026">
        <w:rPr>
          <w:rFonts w:cstheme="minorHAnsi"/>
          <w:color w:val="262626"/>
          <w:sz w:val="21"/>
          <w:szCs w:val="21"/>
          <w:shd w:val="clear" w:color="auto" w:fill="FFFFFF"/>
        </w:rPr>
        <w:t xml:space="preserve"> que refleje las tres hipótesis seleccionadas – 16 puntos</w:t>
      </w:r>
    </w:p>
    <w:p w14:paraId="298FBD26" w14:textId="77777777" w:rsidR="00734026" w:rsidRPr="00734026" w:rsidRDefault="00734026" w:rsidP="00734026">
      <w:pPr>
        <w:shd w:val="clear" w:color="auto" w:fill="FFFFFF"/>
        <w:spacing w:after="0" w:line="240" w:lineRule="auto"/>
        <w:rPr>
          <w:rFonts w:cstheme="minorHAnsi"/>
          <w:color w:val="262626"/>
          <w:sz w:val="21"/>
          <w:szCs w:val="21"/>
          <w:shd w:val="clear" w:color="auto" w:fill="FFFFFF"/>
        </w:rPr>
      </w:pPr>
    </w:p>
    <w:p w14:paraId="723F2E43" w14:textId="610FCB34" w:rsidR="00734026" w:rsidRPr="00734026" w:rsidRDefault="00734026" w:rsidP="00734026">
      <w:pPr>
        <w:shd w:val="clear" w:color="auto" w:fill="FFFFFF"/>
        <w:spacing w:after="0" w:line="240" w:lineRule="auto"/>
        <w:rPr>
          <w:rFonts w:eastAsia="Times New Roman" w:cstheme="minorHAnsi"/>
          <w:b/>
          <w:bCs/>
          <w:color w:val="262626"/>
          <w:kern w:val="0"/>
          <w:sz w:val="32"/>
          <w:szCs w:val="32"/>
          <w:lang w:eastAsia="es-PE"/>
          <w14:ligatures w14:val="none"/>
        </w:rPr>
      </w:pPr>
      <w:r w:rsidRPr="00734026">
        <w:rPr>
          <w:rFonts w:eastAsia="Times New Roman" w:cstheme="minorHAnsi"/>
          <w:b/>
          <w:bCs/>
          <w:color w:val="262626"/>
          <w:kern w:val="0"/>
          <w:sz w:val="32"/>
          <w:szCs w:val="32"/>
          <w:lang w:eastAsia="es-PE"/>
          <w14:ligatures w14:val="none"/>
        </w:rPr>
        <w:t>Pregunta 2:</w:t>
      </w:r>
    </w:p>
    <w:p w14:paraId="566261CD" w14:textId="77777777" w:rsidR="00734026" w:rsidRPr="00734026" w:rsidRDefault="00734026" w:rsidP="00734026">
      <w:pPr>
        <w:shd w:val="clear" w:color="auto" w:fill="FFFFFF"/>
        <w:spacing w:after="0" w:line="240" w:lineRule="auto"/>
        <w:rPr>
          <w:rFonts w:cstheme="minorHAnsi"/>
          <w:color w:val="262626"/>
          <w:sz w:val="21"/>
          <w:szCs w:val="21"/>
          <w:shd w:val="clear" w:color="auto" w:fill="FFFFFF"/>
        </w:rPr>
      </w:pPr>
    </w:p>
    <w:p w14:paraId="477C4A54" w14:textId="0BCB585C" w:rsidR="008A2594" w:rsidRDefault="00734026" w:rsidP="00734026">
      <w:pPr>
        <w:shd w:val="clear" w:color="auto" w:fill="FFFFFF"/>
        <w:spacing w:after="0" w:line="240" w:lineRule="auto"/>
        <w:rPr>
          <w:rFonts w:cstheme="minorHAnsi"/>
          <w:color w:val="262626"/>
          <w:sz w:val="21"/>
          <w:szCs w:val="21"/>
          <w:shd w:val="clear" w:color="auto" w:fill="FFFFFF"/>
        </w:rPr>
      </w:pPr>
      <w:r w:rsidRPr="00734026">
        <w:rPr>
          <w:rFonts w:cstheme="minorHAnsi"/>
          <w:color w:val="262626"/>
          <w:sz w:val="21"/>
          <w:szCs w:val="21"/>
          <w:shd w:val="clear" w:color="auto" w:fill="FFFFFF"/>
        </w:rPr>
        <w:t xml:space="preserve">Determines tres recomendaciones que daría a </w:t>
      </w:r>
      <w:proofErr w:type="spellStart"/>
      <w:r w:rsidRPr="00734026">
        <w:rPr>
          <w:rFonts w:cstheme="minorHAnsi"/>
          <w:color w:val="262626"/>
          <w:sz w:val="21"/>
          <w:szCs w:val="21"/>
          <w:shd w:val="clear" w:color="auto" w:fill="FFFFFF"/>
        </w:rPr>
        <w:t>Superstore</w:t>
      </w:r>
      <w:proofErr w:type="spellEnd"/>
      <w:r w:rsidRPr="00734026">
        <w:rPr>
          <w:rFonts w:cstheme="minorHAnsi"/>
          <w:color w:val="262626"/>
          <w:sz w:val="21"/>
          <w:szCs w:val="21"/>
          <w:shd w:val="clear" w:color="auto" w:fill="FFFFFF"/>
        </w:rPr>
        <w:t xml:space="preserve"> luego de evaluar las tres hipótesis - 4 puntos</w:t>
      </w:r>
    </w:p>
    <w:p w14:paraId="1309883B" w14:textId="77777777" w:rsidR="008A2594" w:rsidRDefault="008A2594">
      <w:pPr>
        <w:rPr>
          <w:rFonts w:cstheme="minorHAnsi"/>
          <w:color w:val="262626"/>
          <w:sz w:val="21"/>
          <w:szCs w:val="21"/>
          <w:shd w:val="clear" w:color="auto" w:fill="FFFFFF"/>
        </w:rPr>
      </w:pPr>
      <w:r>
        <w:rPr>
          <w:rFonts w:cstheme="minorHAnsi"/>
          <w:color w:val="262626"/>
          <w:sz w:val="21"/>
          <w:szCs w:val="21"/>
          <w:shd w:val="clear" w:color="auto" w:fill="FFFFFF"/>
        </w:rPr>
        <w:br w:type="page"/>
      </w:r>
    </w:p>
    <w:p w14:paraId="40AB6EED" w14:textId="6FBC0BDC" w:rsidR="008A2594" w:rsidRDefault="008A2594">
      <w:pPr>
        <w:rPr>
          <w:rFonts w:eastAsia="Times New Roman" w:cstheme="minorHAnsi"/>
          <w:color w:val="262626"/>
          <w:kern w:val="0"/>
          <w:sz w:val="16"/>
          <w:szCs w:val="16"/>
          <w:lang w:eastAsia="es-PE"/>
          <w14:ligatures w14:val="none"/>
        </w:rPr>
      </w:pPr>
      <w:r>
        <w:rPr>
          <w:rFonts w:eastAsia="Times New Roman" w:cstheme="minorHAnsi"/>
          <w:color w:val="262626"/>
          <w:kern w:val="0"/>
          <w:sz w:val="16"/>
          <w:szCs w:val="16"/>
          <w:lang w:eastAsia="es-PE"/>
          <w14:ligatures w14:val="none"/>
        </w:rPr>
        <w:lastRenderedPageBreak/>
        <w:br w:type="page"/>
      </w:r>
    </w:p>
    <w:p w14:paraId="1C1FDB41" w14:textId="0D2B087C" w:rsidR="008A2594" w:rsidRDefault="008A2594">
      <w:pPr>
        <w:rPr>
          <w:rFonts w:eastAsia="Times New Roman" w:cstheme="minorHAnsi"/>
          <w:color w:val="262626"/>
          <w:kern w:val="0"/>
          <w:sz w:val="16"/>
          <w:szCs w:val="16"/>
          <w:lang w:eastAsia="es-PE"/>
          <w14:ligatures w14:val="none"/>
        </w:rPr>
      </w:pPr>
      <w:r>
        <w:rPr>
          <w:rFonts w:eastAsia="Times New Roman" w:cstheme="minorHAnsi"/>
          <w:color w:val="262626"/>
          <w:kern w:val="0"/>
          <w:sz w:val="16"/>
          <w:szCs w:val="16"/>
          <w:lang w:eastAsia="es-PE"/>
          <w14:ligatures w14:val="none"/>
        </w:rPr>
        <w:lastRenderedPageBreak/>
        <w:br w:type="page"/>
      </w:r>
    </w:p>
    <w:p w14:paraId="67661212" w14:textId="77777777" w:rsidR="008A2594" w:rsidRPr="008A2594" w:rsidRDefault="008A2594" w:rsidP="008A2594">
      <w:pPr>
        <w:shd w:val="clear" w:color="auto" w:fill="FFFFFF"/>
        <w:spacing w:after="0" w:line="240" w:lineRule="auto"/>
        <w:rPr>
          <w:rFonts w:eastAsia="Times New Roman" w:cstheme="minorHAnsi"/>
          <w:b/>
          <w:bCs/>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lastRenderedPageBreak/>
        <w:t>Conclusiones</w:t>
      </w:r>
    </w:p>
    <w:p w14:paraId="51D02643" w14:textId="77777777" w:rsidR="008A2594" w:rsidRPr="008A2594" w:rsidRDefault="008A2594" w:rsidP="008A2594">
      <w:pPr>
        <w:numPr>
          <w:ilvl w:val="0"/>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Ventas Totales por Segmento (H1)</w:t>
      </w:r>
    </w:p>
    <w:p w14:paraId="3958BD7E" w14:textId="77777777" w:rsidR="008A2594" w:rsidRPr="008A2594" w:rsidRDefault="008A2594" w:rsidP="008A2594">
      <w:pPr>
        <w:numPr>
          <w:ilvl w:val="1"/>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Hallazgo:</w:t>
      </w:r>
      <w:r w:rsidRPr="008A2594">
        <w:rPr>
          <w:rFonts w:eastAsia="Times New Roman" w:cstheme="minorHAnsi"/>
          <w:color w:val="262626"/>
          <w:kern w:val="0"/>
          <w:sz w:val="24"/>
          <w:szCs w:val="24"/>
          <w:lang w:eastAsia="es-PE"/>
          <w14:ligatures w14:val="none"/>
        </w:rPr>
        <w:t xml:space="preserve"> El segmento </w:t>
      </w:r>
      <w:proofErr w:type="spellStart"/>
      <w:r w:rsidRPr="008A2594">
        <w:rPr>
          <w:rFonts w:eastAsia="Times New Roman" w:cstheme="minorHAnsi"/>
          <w:b/>
          <w:bCs/>
          <w:color w:val="262626"/>
          <w:kern w:val="0"/>
          <w:sz w:val="24"/>
          <w:szCs w:val="24"/>
          <w:lang w:eastAsia="es-PE"/>
          <w14:ligatures w14:val="none"/>
        </w:rPr>
        <w:t>Consumer</w:t>
      </w:r>
      <w:proofErr w:type="spellEnd"/>
      <w:r w:rsidRPr="008A2594">
        <w:rPr>
          <w:rFonts w:eastAsia="Times New Roman" w:cstheme="minorHAnsi"/>
          <w:color w:val="262626"/>
          <w:kern w:val="0"/>
          <w:sz w:val="24"/>
          <w:szCs w:val="24"/>
          <w:lang w:eastAsia="es-PE"/>
          <w14:ligatures w14:val="none"/>
        </w:rPr>
        <w:t xml:space="preserve"> muestra ventas acumuladas de más de $1.1 M, seguido por </w:t>
      </w:r>
      <w:proofErr w:type="spellStart"/>
      <w:r w:rsidRPr="008A2594">
        <w:rPr>
          <w:rFonts w:eastAsia="Times New Roman" w:cstheme="minorHAnsi"/>
          <w:b/>
          <w:bCs/>
          <w:color w:val="262626"/>
          <w:kern w:val="0"/>
          <w:sz w:val="24"/>
          <w:szCs w:val="24"/>
          <w:lang w:eastAsia="es-PE"/>
          <w14:ligatures w14:val="none"/>
        </w:rPr>
        <w:t>Corporate</w:t>
      </w:r>
      <w:proofErr w:type="spellEnd"/>
      <w:r w:rsidRPr="008A2594">
        <w:rPr>
          <w:rFonts w:eastAsia="Times New Roman" w:cstheme="minorHAnsi"/>
          <w:color w:val="262626"/>
          <w:kern w:val="0"/>
          <w:sz w:val="24"/>
          <w:szCs w:val="24"/>
          <w:lang w:eastAsia="es-PE"/>
          <w14:ligatures w14:val="none"/>
        </w:rPr>
        <w:t xml:space="preserve"> (</w:t>
      </w:r>
      <w:del w:id="0" w:author="Unknown">
        <w:r w:rsidRPr="008A2594">
          <w:rPr>
            <w:rFonts w:eastAsia="Times New Roman" w:cstheme="minorHAnsi"/>
            <w:color w:val="262626"/>
            <w:kern w:val="0"/>
            <w:sz w:val="24"/>
            <w:szCs w:val="24"/>
            <w:lang w:eastAsia="es-PE"/>
            <w14:ligatures w14:val="none"/>
          </w:rPr>
          <w:delText xml:space="preserve">$700 K) y </w:delText>
        </w:r>
        <w:r w:rsidRPr="008A2594">
          <w:rPr>
            <w:rFonts w:eastAsia="Times New Roman" w:cstheme="minorHAnsi"/>
            <w:b/>
            <w:bCs/>
            <w:color w:val="262626"/>
            <w:kern w:val="0"/>
            <w:sz w:val="24"/>
            <w:szCs w:val="24"/>
            <w:lang w:eastAsia="es-PE"/>
            <w14:ligatures w14:val="none"/>
          </w:rPr>
          <w:delText>Home Office</w:delText>
        </w:r>
        <w:r w:rsidRPr="008A2594">
          <w:rPr>
            <w:rFonts w:eastAsia="Times New Roman" w:cstheme="minorHAnsi"/>
            <w:color w:val="262626"/>
            <w:kern w:val="0"/>
            <w:sz w:val="24"/>
            <w:szCs w:val="24"/>
            <w:lang w:eastAsia="es-PE"/>
            <w14:ligatures w14:val="none"/>
          </w:rPr>
          <w:delText xml:space="preserve"> (</w:delText>
        </w:r>
      </w:del>
      <w:r w:rsidRPr="008A2594">
        <w:rPr>
          <w:rFonts w:eastAsia="Times New Roman" w:cstheme="minorHAnsi"/>
          <w:color w:val="262626"/>
          <w:kern w:val="0"/>
          <w:sz w:val="24"/>
          <w:szCs w:val="24"/>
          <w:lang w:eastAsia="es-PE"/>
          <w14:ligatures w14:val="none"/>
        </w:rPr>
        <w:t>$430 K).</w:t>
      </w:r>
    </w:p>
    <w:p w14:paraId="1C6A6CDB" w14:textId="77777777" w:rsidR="008A2594" w:rsidRPr="008A2594" w:rsidRDefault="008A2594" w:rsidP="008A2594">
      <w:pPr>
        <w:numPr>
          <w:ilvl w:val="1"/>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Justificación:</w:t>
      </w:r>
      <w:r w:rsidRPr="008A2594">
        <w:rPr>
          <w:rFonts w:eastAsia="Times New Roman" w:cstheme="minorHAnsi"/>
          <w:color w:val="262626"/>
          <w:kern w:val="0"/>
          <w:sz w:val="24"/>
          <w:szCs w:val="24"/>
          <w:lang w:eastAsia="es-PE"/>
          <w14:ligatures w14:val="none"/>
        </w:rPr>
        <w:t xml:space="preserve"> La diferencia entre </w:t>
      </w:r>
      <w:proofErr w:type="spellStart"/>
      <w:r w:rsidRPr="008A2594">
        <w:rPr>
          <w:rFonts w:eastAsia="Times New Roman" w:cstheme="minorHAnsi"/>
          <w:color w:val="262626"/>
          <w:kern w:val="0"/>
          <w:sz w:val="24"/>
          <w:szCs w:val="24"/>
          <w:lang w:eastAsia="es-PE"/>
          <w14:ligatures w14:val="none"/>
        </w:rPr>
        <w:t>Consumer</w:t>
      </w:r>
      <w:proofErr w:type="spellEnd"/>
      <w:r w:rsidRPr="008A2594">
        <w:rPr>
          <w:rFonts w:eastAsia="Times New Roman" w:cstheme="minorHAnsi"/>
          <w:color w:val="262626"/>
          <w:kern w:val="0"/>
          <w:sz w:val="24"/>
          <w:szCs w:val="24"/>
          <w:lang w:eastAsia="es-PE"/>
          <w14:ligatures w14:val="none"/>
        </w:rPr>
        <w:t xml:space="preserve"> y los otros segmentos es cercana al 60% y 35% respectivamente. Esto indica que los esfuerzos de marketing y stock deben priorizarse claramente en el segmento </w:t>
      </w:r>
      <w:proofErr w:type="spellStart"/>
      <w:r w:rsidRPr="008A2594">
        <w:rPr>
          <w:rFonts w:eastAsia="Times New Roman" w:cstheme="minorHAnsi"/>
          <w:color w:val="262626"/>
          <w:kern w:val="0"/>
          <w:sz w:val="24"/>
          <w:szCs w:val="24"/>
          <w:lang w:eastAsia="es-PE"/>
          <w14:ligatures w14:val="none"/>
        </w:rPr>
        <w:t>Consumer</w:t>
      </w:r>
      <w:proofErr w:type="spellEnd"/>
      <w:r w:rsidRPr="008A2594">
        <w:rPr>
          <w:rFonts w:eastAsia="Times New Roman" w:cstheme="minorHAnsi"/>
          <w:color w:val="262626"/>
          <w:kern w:val="0"/>
          <w:sz w:val="24"/>
          <w:szCs w:val="24"/>
          <w:lang w:eastAsia="es-PE"/>
          <w14:ligatures w14:val="none"/>
        </w:rPr>
        <w:t xml:space="preserve"> para maximizar ingresos.</w:t>
      </w:r>
    </w:p>
    <w:p w14:paraId="39DEDE7B" w14:textId="77777777" w:rsidR="008A2594" w:rsidRPr="008A2594" w:rsidRDefault="008A2594" w:rsidP="008A2594">
      <w:pPr>
        <w:numPr>
          <w:ilvl w:val="1"/>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Recomendación:</w:t>
      </w:r>
      <w:r w:rsidRPr="008A2594">
        <w:rPr>
          <w:rFonts w:eastAsia="Times New Roman" w:cstheme="minorHAnsi"/>
          <w:color w:val="262626"/>
          <w:kern w:val="0"/>
          <w:sz w:val="24"/>
          <w:szCs w:val="24"/>
          <w:lang w:eastAsia="es-PE"/>
          <w14:ligatures w14:val="none"/>
        </w:rPr>
        <w:t xml:space="preserve"> Asignar un mayor presupuesto promocional y niveles de inventario preferente hacia </w:t>
      </w:r>
      <w:proofErr w:type="spellStart"/>
      <w:r w:rsidRPr="008A2594">
        <w:rPr>
          <w:rFonts w:eastAsia="Times New Roman" w:cstheme="minorHAnsi"/>
          <w:color w:val="262626"/>
          <w:kern w:val="0"/>
          <w:sz w:val="24"/>
          <w:szCs w:val="24"/>
          <w:lang w:eastAsia="es-PE"/>
          <w14:ligatures w14:val="none"/>
        </w:rPr>
        <w:t>Consumer</w:t>
      </w:r>
      <w:proofErr w:type="spellEnd"/>
      <w:r w:rsidRPr="008A2594">
        <w:rPr>
          <w:rFonts w:eastAsia="Times New Roman" w:cstheme="minorHAnsi"/>
          <w:color w:val="262626"/>
          <w:kern w:val="0"/>
          <w:sz w:val="24"/>
          <w:szCs w:val="24"/>
          <w:lang w:eastAsia="es-PE"/>
          <w14:ligatures w14:val="none"/>
        </w:rPr>
        <w:t xml:space="preserve">, evaluando además posibles </w:t>
      </w:r>
      <w:proofErr w:type="spellStart"/>
      <w:r w:rsidRPr="008A2594">
        <w:rPr>
          <w:rFonts w:eastAsia="Times New Roman" w:cstheme="minorHAnsi"/>
          <w:color w:val="262626"/>
          <w:kern w:val="0"/>
          <w:sz w:val="24"/>
          <w:szCs w:val="24"/>
          <w:lang w:eastAsia="es-PE"/>
          <w14:ligatures w14:val="none"/>
        </w:rPr>
        <w:t>upsells</w:t>
      </w:r>
      <w:proofErr w:type="spellEnd"/>
      <w:r w:rsidRPr="008A2594">
        <w:rPr>
          <w:rFonts w:eastAsia="Times New Roman" w:cstheme="minorHAnsi"/>
          <w:color w:val="262626"/>
          <w:kern w:val="0"/>
          <w:sz w:val="24"/>
          <w:szCs w:val="24"/>
          <w:lang w:eastAsia="es-PE"/>
          <w14:ligatures w14:val="none"/>
        </w:rPr>
        <w:t xml:space="preserve"> para </w:t>
      </w:r>
      <w:proofErr w:type="spellStart"/>
      <w:r w:rsidRPr="008A2594">
        <w:rPr>
          <w:rFonts w:eastAsia="Times New Roman" w:cstheme="minorHAnsi"/>
          <w:color w:val="262626"/>
          <w:kern w:val="0"/>
          <w:sz w:val="24"/>
          <w:szCs w:val="24"/>
          <w:lang w:eastAsia="es-PE"/>
          <w14:ligatures w14:val="none"/>
        </w:rPr>
        <w:t>Corporate</w:t>
      </w:r>
      <w:proofErr w:type="spellEnd"/>
      <w:r w:rsidRPr="008A2594">
        <w:rPr>
          <w:rFonts w:eastAsia="Times New Roman" w:cstheme="minorHAnsi"/>
          <w:color w:val="262626"/>
          <w:kern w:val="0"/>
          <w:sz w:val="24"/>
          <w:szCs w:val="24"/>
          <w:lang w:eastAsia="es-PE"/>
          <w14:ligatures w14:val="none"/>
        </w:rPr>
        <w:t xml:space="preserve"> y Home Office con tácticas específicas (descuentos corporativos, </w:t>
      </w:r>
      <w:proofErr w:type="spellStart"/>
      <w:r w:rsidRPr="008A2594">
        <w:rPr>
          <w:rFonts w:eastAsia="Times New Roman" w:cstheme="minorHAnsi"/>
          <w:color w:val="262626"/>
          <w:kern w:val="0"/>
          <w:sz w:val="24"/>
          <w:szCs w:val="24"/>
          <w:lang w:eastAsia="es-PE"/>
          <w14:ligatures w14:val="none"/>
        </w:rPr>
        <w:t>bundles</w:t>
      </w:r>
      <w:proofErr w:type="spellEnd"/>
      <w:r w:rsidRPr="008A2594">
        <w:rPr>
          <w:rFonts w:eastAsia="Times New Roman" w:cstheme="minorHAnsi"/>
          <w:color w:val="262626"/>
          <w:kern w:val="0"/>
          <w:sz w:val="24"/>
          <w:szCs w:val="24"/>
          <w:lang w:eastAsia="es-PE"/>
          <w14:ligatures w14:val="none"/>
        </w:rPr>
        <w:t xml:space="preserve"> para Home Office).</w:t>
      </w:r>
    </w:p>
    <w:p w14:paraId="3609F51E" w14:textId="77777777" w:rsidR="008A2594" w:rsidRPr="008A2594" w:rsidRDefault="008A2594" w:rsidP="008A2594">
      <w:pPr>
        <w:numPr>
          <w:ilvl w:val="0"/>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Órdenes por Día del Mes (H2)</w:t>
      </w:r>
    </w:p>
    <w:p w14:paraId="370D50F9" w14:textId="77777777" w:rsidR="008A2594" w:rsidRPr="008A2594" w:rsidRDefault="008A2594" w:rsidP="008A2594">
      <w:pPr>
        <w:numPr>
          <w:ilvl w:val="1"/>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Hallazgo:</w:t>
      </w:r>
      <w:r w:rsidRPr="008A2594">
        <w:rPr>
          <w:rFonts w:eastAsia="Times New Roman" w:cstheme="minorHAnsi"/>
          <w:color w:val="262626"/>
          <w:kern w:val="0"/>
          <w:sz w:val="24"/>
          <w:szCs w:val="24"/>
          <w:lang w:eastAsia="es-PE"/>
          <w14:ligatures w14:val="none"/>
        </w:rPr>
        <w:t xml:space="preserve"> Se observa un ligero pico los días 1, 2 y 3 de cada mes, aunque el día 2 tradicionalmente es el más alto (alrededor de 380–390 órdenes), mientras que los días medios y finales del mes oscilan entre 270 y 360 órdenes.</w:t>
      </w:r>
    </w:p>
    <w:p w14:paraId="14E82877" w14:textId="77777777" w:rsidR="008A2594" w:rsidRPr="008A2594" w:rsidRDefault="008A2594" w:rsidP="008A2594">
      <w:pPr>
        <w:numPr>
          <w:ilvl w:val="1"/>
          <w:numId w:val="1"/>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Justificación:</w:t>
      </w:r>
      <w:r w:rsidRPr="008A2594">
        <w:rPr>
          <w:rFonts w:eastAsia="Times New Roman" w:cstheme="minorHAnsi"/>
          <w:color w:val="262626"/>
          <w:kern w:val="0"/>
          <w:sz w:val="24"/>
          <w:szCs w:val="24"/>
          <w:lang w:eastAsia="es-PE"/>
          <w14:ligatures w14:val="none"/>
        </w:rPr>
        <w:t xml:space="preserve"> El promedio de órdenes en los primeros tres días supera en un 10–15% el promedio diario del resto del mes. Esto valida que existe un comportamiento de “</w:t>
      </w:r>
      <w:proofErr w:type="spellStart"/>
      <w:r w:rsidRPr="008A2594">
        <w:rPr>
          <w:rFonts w:eastAsia="Times New Roman" w:cstheme="minorHAnsi"/>
          <w:color w:val="262626"/>
          <w:kern w:val="0"/>
          <w:sz w:val="24"/>
          <w:szCs w:val="24"/>
          <w:lang w:eastAsia="es-PE"/>
          <w14:ligatures w14:val="none"/>
        </w:rPr>
        <w:t>early-month</w:t>
      </w:r>
      <w:proofErr w:type="spellEnd"/>
      <w:r w:rsidRPr="008A2594">
        <w:rPr>
          <w:rFonts w:eastAsia="Times New Roman" w:cstheme="minorHAnsi"/>
          <w:color w:val="262626"/>
          <w:kern w:val="0"/>
          <w:sz w:val="24"/>
          <w:szCs w:val="24"/>
          <w:lang w:eastAsia="es-PE"/>
          <w14:ligatures w14:val="none"/>
        </w:rPr>
        <w:t xml:space="preserve">” </w:t>
      </w:r>
      <w:proofErr w:type="spellStart"/>
      <w:r w:rsidRPr="008A2594">
        <w:rPr>
          <w:rFonts w:eastAsia="Times New Roman" w:cstheme="minorHAnsi"/>
          <w:color w:val="262626"/>
          <w:kern w:val="0"/>
          <w:sz w:val="24"/>
          <w:szCs w:val="24"/>
          <w:lang w:eastAsia="es-PE"/>
          <w14:ligatures w14:val="none"/>
        </w:rPr>
        <w:t>purchase</w:t>
      </w:r>
      <w:proofErr w:type="spellEnd"/>
      <w:r w:rsidRPr="008A2594">
        <w:rPr>
          <w:rFonts w:eastAsia="Times New Roman" w:cstheme="minorHAnsi"/>
          <w:color w:val="262626"/>
          <w:kern w:val="0"/>
          <w:sz w:val="24"/>
          <w:szCs w:val="24"/>
          <w:lang w:eastAsia="es-PE"/>
          <w14:ligatures w14:val="none"/>
        </w:rPr>
        <w:t>, posiblemente impulsado por ciclos de presupuesto o pago de salarios.</w:t>
      </w:r>
    </w:p>
    <w:p w14:paraId="29652610" w14:textId="77777777" w:rsidR="008A2594" w:rsidRPr="008A2594" w:rsidRDefault="008A2594" w:rsidP="008A2594">
      <w:pPr>
        <w:numPr>
          <w:ilvl w:val="1"/>
          <w:numId w:val="1"/>
        </w:numPr>
        <w:shd w:val="clear" w:color="auto" w:fill="FFFFFF"/>
        <w:spacing w:after="0" w:line="240" w:lineRule="auto"/>
        <w:rPr>
          <w:rFonts w:eastAsia="Times New Roman" w:cstheme="minorHAnsi"/>
          <w:color w:val="262626"/>
          <w:kern w:val="0"/>
          <w:sz w:val="16"/>
          <w:szCs w:val="16"/>
          <w:lang w:eastAsia="es-PE"/>
          <w14:ligatures w14:val="none"/>
        </w:rPr>
      </w:pPr>
      <w:r w:rsidRPr="008A2594">
        <w:rPr>
          <w:rFonts w:eastAsia="Times New Roman" w:cstheme="minorHAnsi"/>
          <w:b/>
          <w:bCs/>
          <w:color w:val="262626"/>
          <w:kern w:val="0"/>
          <w:sz w:val="24"/>
          <w:szCs w:val="24"/>
          <w:lang w:eastAsia="es-PE"/>
          <w14:ligatures w14:val="none"/>
        </w:rPr>
        <w:t>Recomendación:</w:t>
      </w:r>
      <w:r w:rsidRPr="008A2594">
        <w:rPr>
          <w:rFonts w:eastAsia="Times New Roman" w:cstheme="minorHAnsi"/>
          <w:color w:val="262626"/>
          <w:kern w:val="0"/>
          <w:sz w:val="24"/>
          <w:szCs w:val="24"/>
          <w:lang w:eastAsia="es-PE"/>
          <w14:ligatures w14:val="none"/>
        </w:rPr>
        <w:t xml:space="preserve"> Lanzar campañas de descuento o fidelización que comiencen el día 1 de cada mes y duren hasta el día 3. Considerar recordatorios por correo y notificaciones </w:t>
      </w:r>
      <w:proofErr w:type="spellStart"/>
      <w:r w:rsidRPr="008A2594">
        <w:rPr>
          <w:rFonts w:eastAsia="Times New Roman" w:cstheme="minorHAnsi"/>
          <w:color w:val="262626"/>
          <w:kern w:val="0"/>
          <w:sz w:val="24"/>
          <w:szCs w:val="24"/>
          <w:lang w:eastAsia="es-PE"/>
          <w14:ligatures w14:val="none"/>
        </w:rPr>
        <w:t>push</w:t>
      </w:r>
      <w:proofErr w:type="spellEnd"/>
      <w:r w:rsidRPr="008A2594">
        <w:rPr>
          <w:rFonts w:eastAsia="Times New Roman" w:cstheme="minorHAnsi"/>
          <w:color w:val="262626"/>
          <w:kern w:val="0"/>
          <w:sz w:val="24"/>
          <w:szCs w:val="24"/>
          <w:lang w:eastAsia="es-PE"/>
          <w14:ligatures w14:val="none"/>
        </w:rPr>
        <w:t xml:space="preserve"> justo antes del inicio del mes para capturar esa demanda temprana</w:t>
      </w:r>
      <w:r w:rsidRPr="008A2594">
        <w:rPr>
          <w:rFonts w:eastAsia="Times New Roman" w:cstheme="minorHAnsi"/>
          <w:color w:val="262626"/>
          <w:kern w:val="0"/>
          <w:sz w:val="16"/>
          <w:szCs w:val="16"/>
          <w:lang w:eastAsia="es-PE"/>
          <w14:ligatures w14:val="none"/>
        </w:rPr>
        <w:t>.</w:t>
      </w:r>
    </w:p>
    <w:p w14:paraId="1430A0BC" w14:textId="3AC4CF76" w:rsidR="008A2594" w:rsidRPr="008A2594" w:rsidRDefault="008A2594" w:rsidP="008A2594">
      <w:pPr>
        <w:pStyle w:val="Prrafodelista"/>
        <w:numPr>
          <w:ilvl w:val="0"/>
          <w:numId w:val="1"/>
        </w:numPr>
        <w:shd w:val="clear" w:color="auto" w:fill="FFFFFF"/>
        <w:spacing w:after="0" w:line="240" w:lineRule="auto"/>
        <w:rPr>
          <w:rFonts w:eastAsia="Times New Roman" w:cstheme="minorHAnsi"/>
          <w:b/>
          <w:bCs/>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Subcategorías de Bajo Rendimiento (H3)</w:t>
      </w:r>
    </w:p>
    <w:p w14:paraId="28930924" w14:textId="77777777" w:rsidR="008A2594" w:rsidRPr="008A2594" w:rsidRDefault="008A2594" w:rsidP="008A2594">
      <w:pPr>
        <w:pStyle w:val="Prrafodelista"/>
        <w:numPr>
          <w:ilvl w:val="0"/>
          <w:numId w:val="4"/>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Hallazgo:</w:t>
      </w:r>
      <w:r w:rsidRPr="008A2594">
        <w:rPr>
          <w:rFonts w:eastAsia="Times New Roman" w:cstheme="minorHAnsi"/>
          <w:color w:val="262626"/>
          <w:kern w:val="0"/>
          <w:sz w:val="24"/>
          <w:szCs w:val="24"/>
          <w:lang w:eastAsia="es-PE"/>
          <w14:ligatures w14:val="none"/>
        </w:rPr>
        <w:br/>
        <w:t xml:space="preserve">Las subcategorías en el cuartil inferior de ventas—en concreto </w:t>
      </w:r>
      <w:proofErr w:type="spellStart"/>
      <w:r w:rsidRPr="008A2594">
        <w:rPr>
          <w:rFonts w:eastAsia="Times New Roman" w:cstheme="minorHAnsi"/>
          <w:b/>
          <w:bCs/>
          <w:color w:val="262626"/>
          <w:kern w:val="0"/>
          <w:sz w:val="24"/>
          <w:szCs w:val="24"/>
          <w:lang w:eastAsia="es-PE"/>
          <w14:ligatures w14:val="none"/>
        </w:rPr>
        <w:t>Fasteners</w:t>
      </w:r>
      <w:proofErr w:type="spellEnd"/>
      <w:r w:rsidRPr="008A2594">
        <w:rPr>
          <w:rFonts w:eastAsia="Times New Roman" w:cstheme="minorHAnsi"/>
          <w:color w:val="262626"/>
          <w:kern w:val="0"/>
          <w:sz w:val="24"/>
          <w:szCs w:val="24"/>
          <w:lang w:eastAsia="es-PE"/>
          <w14:ligatures w14:val="none"/>
        </w:rPr>
        <w:t xml:space="preserve">, </w:t>
      </w:r>
      <w:proofErr w:type="spellStart"/>
      <w:r w:rsidRPr="008A2594">
        <w:rPr>
          <w:rFonts w:eastAsia="Times New Roman" w:cstheme="minorHAnsi"/>
          <w:b/>
          <w:bCs/>
          <w:color w:val="262626"/>
          <w:kern w:val="0"/>
          <w:sz w:val="24"/>
          <w:szCs w:val="24"/>
          <w:lang w:eastAsia="es-PE"/>
          <w14:ligatures w14:val="none"/>
        </w:rPr>
        <w:t>Labels</w:t>
      </w:r>
      <w:proofErr w:type="spellEnd"/>
      <w:r w:rsidRPr="008A2594">
        <w:rPr>
          <w:rFonts w:eastAsia="Times New Roman" w:cstheme="minorHAnsi"/>
          <w:color w:val="262626"/>
          <w:kern w:val="0"/>
          <w:sz w:val="24"/>
          <w:szCs w:val="24"/>
          <w:lang w:eastAsia="es-PE"/>
          <w14:ligatures w14:val="none"/>
        </w:rPr>
        <w:t xml:space="preserve">, </w:t>
      </w:r>
      <w:proofErr w:type="spellStart"/>
      <w:r w:rsidRPr="008A2594">
        <w:rPr>
          <w:rFonts w:eastAsia="Times New Roman" w:cstheme="minorHAnsi"/>
          <w:b/>
          <w:bCs/>
          <w:color w:val="262626"/>
          <w:kern w:val="0"/>
          <w:sz w:val="24"/>
          <w:szCs w:val="24"/>
          <w:lang w:eastAsia="es-PE"/>
          <w14:ligatures w14:val="none"/>
        </w:rPr>
        <w:t>Envelopes</w:t>
      </w:r>
      <w:proofErr w:type="spellEnd"/>
      <w:r w:rsidRPr="008A2594">
        <w:rPr>
          <w:rFonts w:eastAsia="Times New Roman" w:cstheme="minorHAnsi"/>
          <w:color w:val="262626"/>
          <w:kern w:val="0"/>
          <w:sz w:val="24"/>
          <w:szCs w:val="24"/>
          <w:lang w:eastAsia="es-PE"/>
          <w14:ligatures w14:val="none"/>
        </w:rPr>
        <w:t xml:space="preserve"> y </w:t>
      </w:r>
      <w:r w:rsidRPr="008A2594">
        <w:rPr>
          <w:rFonts w:eastAsia="Times New Roman" w:cstheme="minorHAnsi"/>
          <w:b/>
          <w:bCs/>
          <w:color w:val="262626"/>
          <w:kern w:val="0"/>
          <w:sz w:val="24"/>
          <w:szCs w:val="24"/>
          <w:lang w:eastAsia="es-PE"/>
          <w14:ligatures w14:val="none"/>
        </w:rPr>
        <w:t>Art</w:t>
      </w:r>
      <w:r w:rsidRPr="008A2594">
        <w:rPr>
          <w:rFonts w:eastAsia="Times New Roman" w:cstheme="minorHAnsi"/>
          <w:color w:val="262626"/>
          <w:kern w:val="0"/>
          <w:sz w:val="24"/>
          <w:szCs w:val="24"/>
          <w:lang w:eastAsia="es-PE"/>
          <w14:ligatures w14:val="none"/>
        </w:rPr>
        <w:t>—acumulan menos del 25 % del total de ingresos de la tienda.</w:t>
      </w:r>
    </w:p>
    <w:p w14:paraId="2BD27070" w14:textId="77777777" w:rsidR="008A2594" w:rsidRPr="008A2594" w:rsidRDefault="008A2594" w:rsidP="008A2594">
      <w:pPr>
        <w:pStyle w:val="Prrafodelista"/>
        <w:numPr>
          <w:ilvl w:val="0"/>
          <w:numId w:val="4"/>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Justificación:</w:t>
      </w:r>
      <w:r w:rsidRPr="008A2594">
        <w:rPr>
          <w:rFonts w:eastAsia="Times New Roman" w:cstheme="minorHAnsi"/>
          <w:color w:val="262626"/>
          <w:kern w:val="0"/>
          <w:sz w:val="24"/>
          <w:szCs w:val="24"/>
          <w:lang w:eastAsia="es-PE"/>
          <w14:ligatures w14:val="none"/>
        </w:rPr>
        <w:br/>
        <w:t>Al calcular el umbral del primer cuartil de la distribución de ventas por subcategoría, estas cuatro quedaban por debajo del valor de corte, lo que indica un volumen de ventas consistentemente bajo en comparación con el resto de la oferta.</w:t>
      </w:r>
    </w:p>
    <w:p w14:paraId="433041AB" w14:textId="77777777" w:rsidR="008A2594" w:rsidRPr="008A2594" w:rsidRDefault="008A2594" w:rsidP="008A2594">
      <w:pPr>
        <w:pStyle w:val="Prrafodelista"/>
        <w:numPr>
          <w:ilvl w:val="0"/>
          <w:numId w:val="4"/>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Recomendación:</w:t>
      </w:r>
    </w:p>
    <w:p w14:paraId="2D5413D1" w14:textId="77777777" w:rsidR="008A2594" w:rsidRPr="008A2594" w:rsidRDefault="008A2594" w:rsidP="008A2594">
      <w:pPr>
        <w:numPr>
          <w:ilvl w:val="0"/>
          <w:numId w:val="2"/>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Evaluar descontinuación</w:t>
      </w:r>
      <w:r w:rsidRPr="008A2594">
        <w:rPr>
          <w:rFonts w:eastAsia="Times New Roman" w:cstheme="minorHAnsi"/>
          <w:color w:val="262626"/>
          <w:kern w:val="0"/>
          <w:sz w:val="24"/>
          <w:szCs w:val="24"/>
          <w:lang w:eastAsia="es-PE"/>
          <w14:ligatures w14:val="none"/>
        </w:rPr>
        <w:t xml:space="preserve"> de subcategorías con rotación mínima.</w:t>
      </w:r>
    </w:p>
    <w:p w14:paraId="0D88F279" w14:textId="77777777" w:rsidR="008A2594" w:rsidRPr="008A2594" w:rsidRDefault="008A2594" w:rsidP="008A2594">
      <w:pPr>
        <w:numPr>
          <w:ilvl w:val="0"/>
          <w:numId w:val="2"/>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Implementar promociones</w:t>
      </w:r>
      <w:r w:rsidRPr="008A2594">
        <w:rPr>
          <w:rFonts w:eastAsia="Times New Roman" w:cstheme="minorHAnsi"/>
          <w:color w:val="262626"/>
          <w:kern w:val="0"/>
          <w:sz w:val="24"/>
          <w:szCs w:val="24"/>
          <w:lang w:eastAsia="es-PE"/>
          <w14:ligatures w14:val="none"/>
        </w:rPr>
        <w:t xml:space="preserve"> o </w:t>
      </w:r>
      <w:proofErr w:type="spellStart"/>
      <w:r w:rsidRPr="008A2594">
        <w:rPr>
          <w:rFonts w:eastAsia="Times New Roman" w:cstheme="minorHAnsi"/>
          <w:color w:val="262626"/>
          <w:kern w:val="0"/>
          <w:sz w:val="24"/>
          <w:szCs w:val="24"/>
          <w:lang w:eastAsia="es-PE"/>
          <w14:ligatures w14:val="none"/>
        </w:rPr>
        <w:t>bundles</w:t>
      </w:r>
      <w:proofErr w:type="spellEnd"/>
      <w:r w:rsidRPr="008A2594">
        <w:rPr>
          <w:rFonts w:eastAsia="Times New Roman" w:cstheme="minorHAnsi"/>
          <w:color w:val="262626"/>
          <w:kern w:val="0"/>
          <w:sz w:val="24"/>
          <w:szCs w:val="24"/>
          <w:lang w:eastAsia="es-PE"/>
          <w14:ligatures w14:val="none"/>
        </w:rPr>
        <w:t xml:space="preserve"> dirigidos para impulsar su rotación (por ejemplo, “pack papelería” que combine </w:t>
      </w:r>
      <w:proofErr w:type="spellStart"/>
      <w:r w:rsidRPr="008A2594">
        <w:rPr>
          <w:rFonts w:eastAsia="Times New Roman" w:cstheme="minorHAnsi"/>
          <w:color w:val="262626"/>
          <w:kern w:val="0"/>
          <w:sz w:val="24"/>
          <w:szCs w:val="24"/>
          <w:lang w:eastAsia="es-PE"/>
          <w14:ligatures w14:val="none"/>
        </w:rPr>
        <w:t>Envelopes</w:t>
      </w:r>
      <w:proofErr w:type="spellEnd"/>
      <w:r w:rsidRPr="008A2594">
        <w:rPr>
          <w:rFonts w:eastAsia="Times New Roman" w:cstheme="minorHAnsi"/>
          <w:color w:val="262626"/>
          <w:kern w:val="0"/>
          <w:sz w:val="24"/>
          <w:szCs w:val="24"/>
          <w:lang w:eastAsia="es-PE"/>
          <w14:ligatures w14:val="none"/>
        </w:rPr>
        <w:t xml:space="preserve">, </w:t>
      </w:r>
      <w:proofErr w:type="spellStart"/>
      <w:r w:rsidRPr="008A2594">
        <w:rPr>
          <w:rFonts w:eastAsia="Times New Roman" w:cstheme="minorHAnsi"/>
          <w:color w:val="262626"/>
          <w:kern w:val="0"/>
          <w:sz w:val="24"/>
          <w:szCs w:val="24"/>
          <w:lang w:eastAsia="es-PE"/>
          <w14:ligatures w14:val="none"/>
        </w:rPr>
        <w:t>Labels</w:t>
      </w:r>
      <w:proofErr w:type="spellEnd"/>
      <w:r w:rsidRPr="008A2594">
        <w:rPr>
          <w:rFonts w:eastAsia="Times New Roman" w:cstheme="minorHAnsi"/>
          <w:color w:val="262626"/>
          <w:kern w:val="0"/>
          <w:sz w:val="24"/>
          <w:szCs w:val="24"/>
          <w:lang w:eastAsia="es-PE"/>
          <w14:ligatures w14:val="none"/>
        </w:rPr>
        <w:t xml:space="preserve"> y </w:t>
      </w:r>
      <w:proofErr w:type="spellStart"/>
      <w:r w:rsidRPr="008A2594">
        <w:rPr>
          <w:rFonts w:eastAsia="Times New Roman" w:cstheme="minorHAnsi"/>
          <w:color w:val="262626"/>
          <w:kern w:val="0"/>
          <w:sz w:val="24"/>
          <w:szCs w:val="24"/>
          <w:lang w:eastAsia="es-PE"/>
          <w14:ligatures w14:val="none"/>
        </w:rPr>
        <w:t>Fasteners</w:t>
      </w:r>
      <w:proofErr w:type="spellEnd"/>
      <w:r w:rsidRPr="008A2594">
        <w:rPr>
          <w:rFonts w:eastAsia="Times New Roman" w:cstheme="minorHAnsi"/>
          <w:color w:val="262626"/>
          <w:kern w:val="0"/>
          <w:sz w:val="24"/>
          <w:szCs w:val="24"/>
          <w:lang w:eastAsia="es-PE"/>
          <w14:ligatures w14:val="none"/>
        </w:rPr>
        <w:t>).</w:t>
      </w:r>
    </w:p>
    <w:p w14:paraId="59CAD29D" w14:textId="77777777" w:rsidR="008A2594" w:rsidRPr="008A2594" w:rsidRDefault="008A2594" w:rsidP="008A2594">
      <w:pPr>
        <w:numPr>
          <w:ilvl w:val="0"/>
          <w:numId w:val="2"/>
        </w:numPr>
        <w:shd w:val="clear" w:color="auto" w:fill="FFFFFF"/>
        <w:spacing w:after="0" w:line="240" w:lineRule="auto"/>
        <w:rPr>
          <w:rFonts w:eastAsia="Times New Roman" w:cstheme="minorHAnsi"/>
          <w:color w:val="262626"/>
          <w:kern w:val="0"/>
          <w:sz w:val="24"/>
          <w:szCs w:val="24"/>
          <w:lang w:eastAsia="es-PE"/>
          <w14:ligatures w14:val="none"/>
        </w:rPr>
      </w:pPr>
      <w:r w:rsidRPr="008A2594">
        <w:rPr>
          <w:rFonts w:eastAsia="Times New Roman" w:cstheme="minorHAnsi"/>
          <w:b/>
          <w:bCs/>
          <w:color w:val="262626"/>
          <w:kern w:val="0"/>
          <w:sz w:val="24"/>
          <w:szCs w:val="24"/>
          <w:lang w:eastAsia="es-PE"/>
          <w14:ligatures w14:val="none"/>
        </w:rPr>
        <w:t>Reubicar inventario</w:t>
      </w:r>
      <w:r w:rsidRPr="008A2594">
        <w:rPr>
          <w:rFonts w:eastAsia="Times New Roman" w:cstheme="minorHAnsi"/>
          <w:color w:val="262626"/>
          <w:kern w:val="0"/>
          <w:sz w:val="24"/>
          <w:szCs w:val="24"/>
          <w:lang w:eastAsia="es-PE"/>
          <w14:ligatures w14:val="none"/>
        </w:rPr>
        <w:t xml:space="preserve"> hacia productos de mayor demanda para optimizar espacio y evitar costos de almacenamiento excesivo.</w:t>
      </w:r>
    </w:p>
    <w:p w14:paraId="46F1358B" w14:textId="77777777" w:rsidR="00734026" w:rsidRPr="00734026" w:rsidRDefault="00734026" w:rsidP="00734026">
      <w:pPr>
        <w:shd w:val="clear" w:color="auto" w:fill="FFFFFF"/>
        <w:spacing w:after="0" w:line="240" w:lineRule="auto"/>
        <w:rPr>
          <w:rFonts w:eastAsia="Times New Roman" w:cstheme="minorHAnsi"/>
          <w:color w:val="262626"/>
          <w:kern w:val="0"/>
          <w:sz w:val="16"/>
          <w:szCs w:val="16"/>
          <w:lang w:eastAsia="es-PE"/>
          <w14:ligatures w14:val="none"/>
        </w:rPr>
      </w:pPr>
    </w:p>
    <w:p w14:paraId="136BB93D" w14:textId="77777777" w:rsidR="00E07686" w:rsidRPr="00734026" w:rsidRDefault="00E07686">
      <w:pPr>
        <w:rPr>
          <w:rFonts w:cstheme="minorHAnsi"/>
          <w:sz w:val="6"/>
          <w:szCs w:val="6"/>
        </w:rPr>
      </w:pPr>
    </w:p>
    <w:sectPr w:rsidR="00E07686" w:rsidRPr="00734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F2D"/>
    <w:multiLevelType w:val="hybridMultilevel"/>
    <w:tmpl w:val="FF0AE2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EC7857"/>
    <w:multiLevelType w:val="multilevel"/>
    <w:tmpl w:val="FCE45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C6D37"/>
    <w:multiLevelType w:val="multilevel"/>
    <w:tmpl w:val="64EC43D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6DC156D7"/>
    <w:multiLevelType w:val="hybridMultilevel"/>
    <w:tmpl w:val="8E5CDC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949513942">
    <w:abstractNumId w:val="1"/>
  </w:num>
  <w:num w:numId="2" w16cid:durableId="698239386">
    <w:abstractNumId w:val="2"/>
  </w:num>
  <w:num w:numId="3" w16cid:durableId="32534802">
    <w:abstractNumId w:val="0"/>
  </w:num>
  <w:num w:numId="4" w16cid:durableId="177015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D3"/>
    <w:rsid w:val="0000632B"/>
    <w:rsid w:val="001A5E38"/>
    <w:rsid w:val="0049776E"/>
    <w:rsid w:val="004E0C2C"/>
    <w:rsid w:val="006616D7"/>
    <w:rsid w:val="00734026"/>
    <w:rsid w:val="007E4CA7"/>
    <w:rsid w:val="008A2594"/>
    <w:rsid w:val="00AD7DD3"/>
    <w:rsid w:val="00E076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8857"/>
  <w15:chartTrackingRefBased/>
  <w15:docId w15:val="{FFD89FE8-4EBD-4BEC-B971-7B0E7DEA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8A2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7340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PE"/>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34026"/>
    <w:rPr>
      <w:rFonts w:ascii="Times New Roman" w:eastAsia="Times New Roman" w:hAnsi="Times New Roman" w:cs="Times New Roman"/>
      <w:b/>
      <w:bCs/>
      <w:kern w:val="0"/>
      <w:sz w:val="24"/>
      <w:szCs w:val="24"/>
      <w:lang w:eastAsia="es-PE"/>
      <w14:ligatures w14:val="none"/>
    </w:rPr>
  </w:style>
  <w:style w:type="paragraph" w:styleId="NormalWeb">
    <w:name w:val="Normal (Web)"/>
    <w:basedOn w:val="Normal"/>
    <w:uiPriority w:val="99"/>
    <w:semiHidden/>
    <w:unhideWhenUsed/>
    <w:rsid w:val="00734026"/>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Hipervnculo">
    <w:name w:val="Hyperlink"/>
    <w:basedOn w:val="Fuentedeprrafopredeter"/>
    <w:uiPriority w:val="99"/>
    <w:unhideWhenUsed/>
    <w:rsid w:val="00734026"/>
    <w:rPr>
      <w:color w:val="0563C1" w:themeColor="hyperlink"/>
      <w:u w:val="single"/>
    </w:rPr>
  </w:style>
  <w:style w:type="character" w:styleId="Mencinsinresolver">
    <w:name w:val="Unresolved Mention"/>
    <w:basedOn w:val="Fuentedeprrafopredeter"/>
    <w:uiPriority w:val="99"/>
    <w:semiHidden/>
    <w:unhideWhenUsed/>
    <w:rsid w:val="00734026"/>
    <w:rPr>
      <w:color w:val="605E5C"/>
      <w:shd w:val="clear" w:color="auto" w:fill="E1DFDD"/>
    </w:rPr>
  </w:style>
  <w:style w:type="character" w:customStyle="1" w:styleId="Ttulo3Car">
    <w:name w:val="Título 3 Car"/>
    <w:basedOn w:val="Fuentedeprrafopredeter"/>
    <w:link w:val="Ttulo3"/>
    <w:uiPriority w:val="9"/>
    <w:semiHidden/>
    <w:rsid w:val="008A259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89507">
      <w:bodyDiv w:val="1"/>
      <w:marLeft w:val="0"/>
      <w:marRight w:val="0"/>
      <w:marTop w:val="0"/>
      <w:marBottom w:val="0"/>
      <w:divBdr>
        <w:top w:val="none" w:sz="0" w:space="0" w:color="auto"/>
        <w:left w:val="none" w:sz="0" w:space="0" w:color="auto"/>
        <w:bottom w:val="none" w:sz="0" w:space="0" w:color="auto"/>
        <w:right w:val="none" w:sz="0" w:space="0" w:color="auto"/>
      </w:divBdr>
    </w:div>
    <w:div w:id="732627362">
      <w:bodyDiv w:val="1"/>
      <w:marLeft w:val="0"/>
      <w:marRight w:val="0"/>
      <w:marTop w:val="0"/>
      <w:marBottom w:val="0"/>
      <w:divBdr>
        <w:top w:val="none" w:sz="0" w:space="0" w:color="auto"/>
        <w:left w:val="none" w:sz="0" w:space="0" w:color="auto"/>
        <w:bottom w:val="none" w:sz="0" w:space="0" w:color="auto"/>
        <w:right w:val="none" w:sz="0" w:space="0" w:color="auto"/>
      </w:divBdr>
    </w:div>
    <w:div w:id="1014459160">
      <w:bodyDiv w:val="1"/>
      <w:marLeft w:val="0"/>
      <w:marRight w:val="0"/>
      <w:marTop w:val="0"/>
      <w:marBottom w:val="0"/>
      <w:divBdr>
        <w:top w:val="none" w:sz="0" w:space="0" w:color="auto"/>
        <w:left w:val="none" w:sz="0" w:space="0" w:color="auto"/>
        <w:bottom w:val="none" w:sz="0" w:space="0" w:color="auto"/>
        <w:right w:val="none" w:sz="0" w:space="0" w:color="auto"/>
      </w:divBdr>
    </w:div>
    <w:div w:id="1167088484">
      <w:bodyDiv w:val="1"/>
      <w:marLeft w:val="0"/>
      <w:marRight w:val="0"/>
      <w:marTop w:val="0"/>
      <w:marBottom w:val="0"/>
      <w:divBdr>
        <w:top w:val="none" w:sz="0" w:space="0" w:color="auto"/>
        <w:left w:val="none" w:sz="0" w:space="0" w:color="auto"/>
        <w:bottom w:val="none" w:sz="0" w:space="0" w:color="auto"/>
        <w:right w:val="none" w:sz="0" w:space="0" w:color="auto"/>
      </w:divBdr>
    </w:div>
    <w:div w:id="166986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ivek468/superstore-dataset-fi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 Rosales</dc:creator>
  <cp:keywords/>
  <dc:description/>
  <cp:lastModifiedBy>u202021508 (Tarapa Peña, Jorge Omar)</cp:lastModifiedBy>
  <cp:revision>5</cp:revision>
  <dcterms:created xsi:type="dcterms:W3CDTF">2023-07-15T21:33:00Z</dcterms:created>
  <dcterms:modified xsi:type="dcterms:W3CDTF">2025-07-17T01:49:00Z</dcterms:modified>
</cp:coreProperties>
</file>